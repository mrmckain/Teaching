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5C37" w:rsidRPr="00755C37" w:rsidRDefault="00755C37" w:rsidP="00755C37">
      <w:pPr>
        <w:jc w:val="center"/>
        <w:rPr>
          <w:sz w:val="28"/>
          <w:szCs w:val="28"/>
        </w:rPr>
      </w:pPr>
      <w:r w:rsidRPr="00755C37">
        <w:rPr>
          <w:sz w:val="28"/>
          <w:szCs w:val="28"/>
        </w:rPr>
        <w:t xml:space="preserve">PBIO 4650/6650 Plant </w:t>
      </w:r>
      <w:r>
        <w:rPr>
          <w:sz w:val="28"/>
          <w:szCs w:val="28"/>
        </w:rPr>
        <w:t>Collection Trip (Putnam/Jasper C</w:t>
      </w:r>
      <w:r w:rsidRPr="00755C37">
        <w:rPr>
          <w:sz w:val="28"/>
          <w:szCs w:val="28"/>
        </w:rPr>
        <w:t>ounties)</w:t>
      </w:r>
    </w:p>
    <w:p w:rsidR="00755C37" w:rsidRDefault="00354F17" w:rsidP="00512000">
      <w:r>
        <w:tab/>
      </w:r>
      <w:r w:rsidR="00755C37">
        <w:t xml:space="preserve">We will be collecting on the Murder Creek Research Natural Area within the Cedar Creek Wildlife Management Area, both part of the Oconee National Forest.  This is an intact bottomland forest about an hour and a half SSW of Athens (near Eatonton) on the border of Putnam and Jasper counties.  The </w:t>
      </w:r>
      <w:r>
        <w:t xml:space="preserve">flora of the area is not well known and we have been provided a unique opportunity to explore and document the site.  The area is </w:t>
      </w:r>
      <w:r w:rsidR="00755C37">
        <w:t>managed by both the Georgia Department of Natural Resources and t</w:t>
      </w:r>
      <w:r>
        <w:t>he United States Forest Service and we are responsible for following all applicable rules and regulations</w:t>
      </w:r>
      <w:r w:rsidR="009E2C05">
        <w:t>,</w:t>
      </w:r>
      <w:r>
        <w:t xml:space="preserve"> aside from those pertaining to the collection of plants.  You can review these guidelines at:</w:t>
      </w:r>
    </w:p>
    <w:p w:rsidR="00755C37" w:rsidRDefault="00965E2F" w:rsidP="00512000">
      <w:hyperlink r:id="rId5" w:history="1">
        <w:r w:rsidR="00354F17" w:rsidRPr="008E085F">
          <w:rPr>
            <w:rStyle w:val="Hyperlink"/>
          </w:rPr>
          <w:t>http://www.fs.usda.gov/Internet/FSE_DOCUMENTS/stelprdb5130744.pdf</w:t>
        </w:r>
      </w:hyperlink>
    </w:p>
    <w:p w:rsidR="00354F17" w:rsidRDefault="00965E2F" w:rsidP="00512000">
      <w:hyperlink r:id="rId6" w:history="1">
        <w:r w:rsidR="00354F17" w:rsidRPr="008E085F">
          <w:rPr>
            <w:rStyle w:val="Hyperlink"/>
          </w:rPr>
          <w:t>http://www.eregulations.com/georgia/hunting/wma-unlawful-activities/</w:t>
        </w:r>
      </w:hyperlink>
    </w:p>
    <w:p w:rsidR="00C83F2A" w:rsidRDefault="00354F17" w:rsidP="00512000">
      <w:r>
        <w:tab/>
      </w:r>
      <w:r w:rsidR="009E2C05">
        <w:t>We will</w:t>
      </w:r>
      <w:r w:rsidR="00C83F2A">
        <w:t xml:space="preserve"> meet behind Miller Plant Sciences (by the loading dock) </w:t>
      </w:r>
      <w:del w:id="0" w:author="Jim  Leebens-Mack" w:date="2011-04-07T19:31:00Z">
        <w:r w:rsidR="00C83F2A" w:rsidDel="00186255">
          <w:delText xml:space="preserve">between </w:delText>
        </w:r>
      </w:del>
      <w:ins w:id="1" w:author="Jim  Leebens-Mack" w:date="2011-04-07T19:31:00Z">
        <w:r w:rsidR="00186255">
          <w:t xml:space="preserve">at </w:t>
        </w:r>
      </w:ins>
      <w:r w:rsidR="00C83F2A">
        <w:t xml:space="preserve">9:00 </w:t>
      </w:r>
      <w:del w:id="2" w:author="Jim  Leebens-Mack" w:date="2011-04-07T19:31:00Z">
        <w:r w:rsidR="00C83F2A" w:rsidDel="00186255">
          <w:delText>and 9:30 a</w:delText>
        </w:r>
        <w:r w:rsidR="00512000" w:rsidDel="00186255">
          <w:delText>.</w:delText>
        </w:r>
        <w:r w:rsidR="00C83F2A" w:rsidDel="00186255">
          <w:delText>m</w:delText>
        </w:r>
        <w:r w:rsidR="00512000" w:rsidDel="00186255">
          <w:delText>.</w:delText>
        </w:r>
        <w:r w:rsidR="00C83F2A" w:rsidDel="00186255">
          <w:delText xml:space="preserve"> </w:delText>
        </w:r>
      </w:del>
      <w:r w:rsidR="00C83F2A">
        <w:t>on Saturday, April 9</w:t>
      </w:r>
      <w:r w:rsidR="00C83F2A" w:rsidRPr="00C83F2A">
        <w:rPr>
          <w:vertAlign w:val="superscript"/>
        </w:rPr>
        <w:t>th</w:t>
      </w:r>
      <w:r w:rsidR="00C83F2A">
        <w:t xml:space="preserve"> and 16</w:t>
      </w:r>
      <w:r w:rsidR="00C83F2A" w:rsidRPr="00C83F2A">
        <w:rPr>
          <w:vertAlign w:val="superscript"/>
        </w:rPr>
        <w:t>th</w:t>
      </w:r>
      <w:r w:rsidR="00C83F2A">
        <w:t>.  We will be leaving at 9:</w:t>
      </w:r>
      <w:del w:id="3" w:author="Jim  Leebens-Mack" w:date="2011-04-07T19:31:00Z">
        <w:r w:rsidR="00C83F2A" w:rsidDel="00186255">
          <w:delText xml:space="preserve">30 </w:delText>
        </w:r>
      </w:del>
      <w:ins w:id="4" w:author="Jim  Leebens-Mack" w:date="2011-04-07T19:31:00Z">
        <w:r w:rsidR="00186255">
          <w:t xml:space="preserve">15 </w:t>
        </w:r>
      </w:ins>
      <w:r w:rsidR="00C83F2A">
        <w:t>a</w:t>
      </w:r>
      <w:r w:rsidR="00512000">
        <w:t>.</w:t>
      </w:r>
      <w:r w:rsidR="00C83F2A">
        <w:t>m</w:t>
      </w:r>
      <w:r w:rsidR="00512000">
        <w:t>.</w:t>
      </w:r>
      <w:r w:rsidR="00C83F2A">
        <w:t xml:space="preserve"> so do not be late.  We will be taking University vehicles so please plan to make par</w:t>
      </w:r>
      <w:r w:rsidR="00755C37">
        <w:t>king arrangements if you are</w:t>
      </w:r>
      <w:r w:rsidR="00C83F2A">
        <w:t xml:space="preserve"> driving to campus.</w:t>
      </w:r>
      <w:r w:rsidR="00512000">
        <w:t xml:space="preserve">  It will take approximately an hour and a half to reach our destination and once there, we will not be returning until the end of the day (ca. 5:00-6:00 p.m.).  Please plan on bringing a lunch and any necessary toiletry items (</w:t>
      </w:r>
      <w:ins w:id="5" w:author="Michael McKain" w:date="2011-04-07T20:38:00Z">
        <w:r w:rsidR="00B07C64">
          <w:t xml:space="preserve">Specifically, </w:t>
        </w:r>
        <w:r w:rsidR="00B07C64" w:rsidRPr="00B07C64">
          <w:rPr>
            <w:b/>
            <w:caps/>
            <w:rPrChange w:id="6" w:author="Michael McKain" w:date="2011-04-07T20:38:00Z">
              <w:rPr/>
            </w:rPrChange>
          </w:rPr>
          <w:t>toilet paper</w:t>
        </w:r>
        <w:r w:rsidR="00B07C64">
          <w:t xml:space="preserve"> as </w:t>
        </w:r>
      </w:ins>
      <w:r w:rsidR="00512000">
        <w:t>I am not aware of any bathroom facilities within the research natural area).  We will provide water, ice and coolers for perishable items.</w:t>
      </w:r>
    </w:p>
    <w:p w:rsidR="00755C37" w:rsidRPr="00755C37" w:rsidRDefault="00755C37" w:rsidP="00755C37">
      <w:pPr>
        <w:jc w:val="center"/>
        <w:rPr>
          <w:b/>
          <w:u w:val="single"/>
        </w:rPr>
      </w:pPr>
      <w:r w:rsidRPr="00755C37">
        <w:rPr>
          <w:b/>
          <w:u w:val="single"/>
        </w:rPr>
        <w:t>Collection guidelines</w:t>
      </w:r>
    </w:p>
    <w:p w:rsidR="00851F33" w:rsidRDefault="00C83F2A" w:rsidP="00C83F2A">
      <w:pPr>
        <w:ind w:left="720" w:hanging="720"/>
      </w:pPr>
      <w:r>
        <w:t xml:space="preserve">- </w:t>
      </w:r>
      <w:r w:rsidR="00851F33" w:rsidRPr="009E2C05">
        <w:rPr>
          <w:b/>
        </w:rPr>
        <w:t>Do not</w:t>
      </w:r>
      <w:r w:rsidR="00851F33">
        <w:t xml:space="preserve"> collect any plant without permission from either Dr. Leebens-Mack or one of the Laboratory T.A.s.  </w:t>
      </w:r>
    </w:p>
    <w:p w:rsidR="00851F33" w:rsidRDefault="00C83F2A" w:rsidP="00C83F2A">
      <w:pPr>
        <w:ind w:left="720" w:hanging="720"/>
      </w:pPr>
      <w:r>
        <w:t xml:space="preserve">- </w:t>
      </w:r>
      <w:r w:rsidR="00851F33">
        <w:t>Vouchers (Collections) are limited to two specimens per species (i.e. no more than two students will be knowingly allowed to collect the same plant species)</w:t>
      </w:r>
      <w:r>
        <w:t xml:space="preserve">.  One of the goals of our trips, in addition to providing floristics field work experience, is </w:t>
      </w:r>
      <w:r w:rsidR="00851F33">
        <w:t xml:space="preserve">provide </w:t>
      </w:r>
      <w:r>
        <w:t xml:space="preserve">the Forest Service and Georgia Department of Natural Resources with </w:t>
      </w:r>
      <w:r w:rsidR="00851F33">
        <w:t xml:space="preserve">a partial list of flora for the area.  As such, the goal is to collect as many </w:t>
      </w:r>
      <w:r>
        <w:t xml:space="preserve">identifiable </w:t>
      </w:r>
      <w:r w:rsidR="00851F33">
        <w:t>species as possible and not 20 collections of the same 20 species.</w:t>
      </w:r>
    </w:p>
    <w:p w:rsidR="00C83F2A" w:rsidRDefault="00C83F2A" w:rsidP="00C83F2A">
      <w:pPr>
        <w:ind w:left="720" w:hanging="720"/>
      </w:pPr>
      <w:r>
        <w:t xml:space="preserve">- </w:t>
      </w:r>
      <w:r w:rsidRPr="009E2C05">
        <w:rPr>
          <w:b/>
        </w:rPr>
        <w:t>Do not</w:t>
      </w:r>
      <w:r w:rsidR="00851F33">
        <w:t xml:space="preserve"> collect in adjacent wilderness areas, picnic areas or campgrounds.  If you have questions about proper collecting locations during the trip, please ask.</w:t>
      </w:r>
    </w:p>
    <w:p w:rsidR="00851F33" w:rsidRDefault="00C83F2A" w:rsidP="00C83F2A">
      <w:pPr>
        <w:ind w:left="720" w:hanging="720"/>
      </w:pPr>
      <w:r>
        <w:t xml:space="preserve">- </w:t>
      </w:r>
      <w:r w:rsidRPr="009E2C05">
        <w:rPr>
          <w:b/>
        </w:rPr>
        <w:t>Do not</w:t>
      </w:r>
      <w:r>
        <w:t xml:space="preserve"> collect federally</w:t>
      </w:r>
      <w:r w:rsidR="00851F33">
        <w:t xml:space="preserve"> listed, endangered or threatened species which have been previously </w:t>
      </w:r>
      <w:r>
        <w:t>documented from the area.  These include</w:t>
      </w:r>
      <w:r w:rsidR="00851F33">
        <w:t xml:space="preserve"> the following two species which everyone should familiarize themselves with:</w:t>
      </w:r>
    </w:p>
    <w:p w:rsidR="00851F33" w:rsidRPr="009E2C05" w:rsidRDefault="00851F33" w:rsidP="00C83F2A">
      <w:pPr>
        <w:pStyle w:val="ListParagraph"/>
        <w:numPr>
          <w:ilvl w:val="0"/>
          <w:numId w:val="2"/>
          <w:numberingChange w:id="7" w:author="Jim  Leebens-Mack" w:date="2011-04-07T19:26:00Z" w:original=""/>
        </w:numPr>
        <w:rPr>
          <w:i/>
        </w:rPr>
      </w:pPr>
      <w:r w:rsidRPr="009E2C05">
        <w:rPr>
          <w:i/>
        </w:rPr>
        <w:t>Trillium reliquum</w:t>
      </w:r>
    </w:p>
    <w:p w:rsidR="00851F33" w:rsidRPr="009E2C05" w:rsidRDefault="00851F33" w:rsidP="00C83F2A">
      <w:pPr>
        <w:pStyle w:val="ListParagraph"/>
        <w:numPr>
          <w:ilvl w:val="0"/>
          <w:numId w:val="2"/>
          <w:numberingChange w:id="8" w:author="Jim  Leebens-Mack" w:date="2011-04-07T19:26:00Z" w:original=""/>
        </w:numPr>
        <w:rPr>
          <w:i/>
        </w:rPr>
      </w:pPr>
      <w:r w:rsidRPr="009E2C05">
        <w:rPr>
          <w:i/>
        </w:rPr>
        <w:t>Scutel</w:t>
      </w:r>
      <w:r w:rsidR="009E2C05" w:rsidRPr="009E2C05">
        <w:rPr>
          <w:i/>
        </w:rPr>
        <w:t>l</w:t>
      </w:r>
      <w:r w:rsidRPr="009E2C05">
        <w:rPr>
          <w:i/>
        </w:rPr>
        <w:t>aria nervosa</w:t>
      </w:r>
    </w:p>
    <w:p w:rsidR="00851F33" w:rsidRDefault="00C83F2A" w:rsidP="00C83F2A">
      <w:pPr>
        <w:ind w:left="720" w:hanging="720"/>
        <w:rPr>
          <w:ins w:id="9" w:author="Michael McKain" w:date="2011-04-07T20:39:00Z"/>
        </w:rPr>
      </w:pPr>
      <w:r>
        <w:tab/>
      </w:r>
      <w:r w:rsidR="00851F33">
        <w:t>Again, if you are in doubt about the identity of a particular species, please ask.</w:t>
      </w:r>
    </w:p>
    <w:p w:rsidR="00B07C64" w:rsidRDefault="00B07C64" w:rsidP="00C83F2A">
      <w:pPr>
        <w:numPr>
          <w:ins w:id="10" w:author="Michael McKain" w:date="2011-04-07T20:39:00Z"/>
        </w:numPr>
        <w:ind w:left="720" w:hanging="720"/>
      </w:pPr>
    </w:p>
    <w:p w:rsidR="00755C37" w:rsidRPr="00755C37" w:rsidRDefault="00755C37" w:rsidP="00755C37">
      <w:pPr>
        <w:pStyle w:val="ListParagraph"/>
        <w:jc w:val="center"/>
        <w:rPr>
          <w:b/>
          <w:u w:val="single"/>
        </w:rPr>
      </w:pPr>
      <w:r w:rsidRPr="00755C37">
        <w:rPr>
          <w:b/>
          <w:u w:val="single"/>
        </w:rPr>
        <w:t>What to Bring</w:t>
      </w:r>
    </w:p>
    <w:p w:rsidR="00755C37" w:rsidRDefault="00755C37" w:rsidP="00755C37">
      <w:pPr>
        <w:pStyle w:val="ListParagraph"/>
        <w:jc w:val="center"/>
      </w:pPr>
    </w:p>
    <w:p w:rsidR="006E5F0E" w:rsidRDefault="001D1ABC" w:rsidP="001D1ABC">
      <w:pPr>
        <w:pStyle w:val="ListParagraph"/>
        <w:numPr>
          <w:ilvl w:val="0"/>
          <w:numId w:val="1"/>
          <w:numberingChange w:id="11" w:author="Jim  Leebens-Mack" w:date="2011-04-07T19:26:00Z" w:original=""/>
        </w:numPr>
      </w:pPr>
      <w:r>
        <w:t xml:space="preserve">Long pants (e.g. jeans).  </w:t>
      </w:r>
      <w:r w:rsidRPr="009E2C05">
        <w:rPr>
          <w:b/>
        </w:rPr>
        <w:t>DO NOT</w:t>
      </w:r>
      <w:r>
        <w:t xml:space="preserve"> wear shorts</w:t>
      </w:r>
    </w:p>
    <w:p w:rsidR="001D1ABC" w:rsidRDefault="001D1ABC" w:rsidP="001D1ABC">
      <w:pPr>
        <w:pStyle w:val="ListParagraph"/>
        <w:numPr>
          <w:ilvl w:val="0"/>
          <w:numId w:val="1"/>
          <w:numberingChange w:id="12" w:author="Jim  Leebens-Mack" w:date="2011-04-07T19:26:00Z" w:original=""/>
        </w:numPr>
      </w:pPr>
      <w:r>
        <w:t xml:space="preserve">Shoes or boots.  </w:t>
      </w:r>
      <w:r w:rsidRPr="009E2C05">
        <w:rPr>
          <w:b/>
        </w:rPr>
        <w:t>DO NOT</w:t>
      </w:r>
      <w:r>
        <w:t xml:space="preserve"> </w:t>
      </w:r>
      <w:proofErr w:type="gramStart"/>
      <w:r>
        <w:t>wear</w:t>
      </w:r>
      <w:proofErr w:type="gramEnd"/>
      <w:r>
        <w:t xml:space="preserve"> sandals, flip flops or any other open toed shoe.</w:t>
      </w:r>
    </w:p>
    <w:p w:rsidR="00186255" w:rsidRPr="00186255" w:rsidRDefault="00965E2F" w:rsidP="001D1ABC">
      <w:pPr>
        <w:pStyle w:val="ListParagraph"/>
        <w:numPr>
          <w:ilvl w:val="0"/>
          <w:numId w:val="1"/>
          <w:ins w:id="13" w:author="Jim  Leebens-Mack" w:date="2011-04-07T19:27:00Z"/>
        </w:numPr>
        <w:rPr>
          <w:ins w:id="14" w:author="Jim  Leebens-Mack" w:date="2011-04-07T19:27:00Z"/>
          <w:b/>
          <w:rPrChange w:id="15" w:author="Jim  Leebens-Mack" w:date="2011-04-07T19:28:00Z">
            <w:rPr>
              <w:ins w:id="16" w:author="Jim  Leebens-Mack" w:date="2011-04-07T19:27:00Z"/>
            </w:rPr>
          </w:rPrChange>
        </w:rPr>
      </w:pPr>
      <w:ins w:id="17" w:author="Jim  Leebens-Mack" w:date="2011-04-07T19:27:00Z">
        <w:r w:rsidRPr="00965E2F">
          <w:rPr>
            <w:b/>
            <w:rPrChange w:id="18" w:author="Jim  Leebens-Mack" w:date="2011-04-07T19:28:00Z">
              <w:rPr/>
            </w:rPrChange>
          </w:rPr>
          <w:t>Lunch and water</w:t>
        </w:r>
      </w:ins>
      <w:ins w:id="19" w:author="Jim  Leebens-Mack" w:date="2011-04-07T19:28:00Z">
        <w:r w:rsidRPr="00965E2F">
          <w:rPr>
            <w:b/>
            <w:rPrChange w:id="20" w:author="Jim  Leebens-Mack" w:date="2011-04-07T19:28:00Z">
              <w:rPr/>
            </w:rPrChange>
          </w:rPr>
          <w:t>:</w:t>
        </w:r>
        <w:r w:rsidR="00186255">
          <w:rPr>
            <w:b/>
          </w:rPr>
          <w:t xml:space="preserve">  </w:t>
        </w:r>
        <w:r w:rsidR="00186255">
          <w:t xml:space="preserve">We </w:t>
        </w:r>
      </w:ins>
      <w:ins w:id="21" w:author="Jim  Leebens-Mack" w:date="2011-04-07T19:29:00Z">
        <w:r w:rsidR="00186255">
          <w:t>will</w:t>
        </w:r>
      </w:ins>
      <w:ins w:id="22" w:author="Jim  Leebens-Mack" w:date="2011-04-07T19:28:00Z">
        <w:r w:rsidR="00186255">
          <w:t xml:space="preserve"> </w:t>
        </w:r>
      </w:ins>
      <w:ins w:id="23" w:author="Jim  Leebens-Mack" w:date="2011-04-07T19:29:00Z">
        <w:r w:rsidR="00186255">
          <w:t xml:space="preserve">not be near a store where you could by food and beverages, so we STRONGLY recommend that you bring a bag lunch, snacks and a water bottle. </w:t>
        </w:r>
      </w:ins>
      <w:ins w:id="24" w:author="Jim  Leebens-Mack" w:date="2011-04-07T19:30:00Z">
        <w:r w:rsidR="00186255">
          <w:t xml:space="preserve">We will have </w:t>
        </w:r>
        <w:proofErr w:type="gramStart"/>
        <w:r w:rsidR="00186255">
          <w:t>coolers .</w:t>
        </w:r>
      </w:ins>
      <w:proofErr w:type="gramEnd"/>
    </w:p>
    <w:p w:rsidR="001D1ABC" w:rsidRDefault="001D1ABC" w:rsidP="001D1ABC">
      <w:pPr>
        <w:pStyle w:val="ListParagraph"/>
        <w:numPr>
          <w:ilvl w:val="0"/>
          <w:numId w:val="1"/>
          <w:numberingChange w:id="25" w:author="Jim  Leebens-Mack" w:date="2011-04-07T19:26:00Z" w:original=""/>
        </w:numPr>
      </w:pPr>
      <w:r>
        <w:t>Please wear a hat to keep ticks off of your head.</w:t>
      </w:r>
    </w:p>
    <w:p w:rsidR="001D1ABC" w:rsidRDefault="001D1ABC" w:rsidP="001D1ABC">
      <w:pPr>
        <w:pStyle w:val="ListParagraph"/>
        <w:numPr>
          <w:ilvl w:val="0"/>
          <w:numId w:val="1"/>
          <w:numberingChange w:id="26" w:author="Jim  Leebens-Mack" w:date="2011-04-07T19:26:00Z" w:original=""/>
        </w:numPr>
      </w:pPr>
      <w:r>
        <w:t>Shirt with sleeves.  You do not necessarily need a long sleeve shirt, but do not wear tank tops, spaghetti strap tops etc…</w:t>
      </w:r>
    </w:p>
    <w:p w:rsidR="001D1ABC" w:rsidRDefault="001D1ABC" w:rsidP="001D1ABC">
      <w:pPr>
        <w:pStyle w:val="ListParagraph"/>
        <w:numPr>
          <w:ilvl w:val="0"/>
          <w:numId w:val="1"/>
          <w:numberingChange w:id="27" w:author="Jim  Leebens-Mack" w:date="2011-04-07T19:26:00Z" w:original=""/>
        </w:numPr>
      </w:pPr>
      <w:r>
        <w:t xml:space="preserve">Please bring bug spray if possible.  We do not have sufficient bug spray for everyone planning to attend.  </w:t>
      </w:r>
    </w:p>
    <w:p w:rsidR="001D1ABC" w:rsidRDefault="001D1ABC" w:rsidP="001D1ABC">
      <w:pPr>
        <w:pStyle w:val="ListParagraph"/>
        <w:numPr>
          <w:ilvl w:val="0"/>
          <w:numId w:val="1"/>
          <w:numberingChange w:id="28" w:author="Jim  Leebens-Mack" w:date="2011-04-07T19:26:00Z" w:original=""/>
        </w:numPr>
      </w:pPr>
      <w:r>
        <w:t xml:space="preserve">If you have large Ziploc </w:t>
      </w:r>
      <w:r w:rsidR="002D6F36">
        <w:t>bags, please bring</w:t>
      </w:r>
      <w:r>
        <w:t xml:space="preserve"> and initial them.  We will need these to store our plant collections until they can be placed in a cooler.</w:t>
      </w:r>
    </w:p>
    <w:p w:rsidR="001D1ABC" w:rsidDel="00186255" w:rsidRDefault="00755C37" w:rsidP="001D1ABC">
      <w:pPr>
        <w:pStyle w:val="ListParagraph"/>
        <w:numPr>
          <w:ilvl w:val="0"/>
          <w:numId w:val="1"/>
          <w:numberingChange w:id="29" w:author="Jim  Leebens-Mack" w:date="2011-04-07T19:26:00Z" w:original=""/>
        </w:numPr>
        <w:rPr>
          <w:del w:id="30" w:author="Jim  Leebens-Mack" w:date="2011-04-07T19:31:00Z"/>
        </w:rPr>
      </w:pPr>
      <w:del w:id="31" w:author="Jim  Leebens-Mack" w:date="2011-04-07T19:31:00Z">
        <w:r w:rsidDel="00186255">
          <w:delText>Please bring</w:delText>
        </w:r>
        <w:r w:rsidR="001D1ABC" w:rsidDel="00186255">
          <w:delText xml:space="preserve"> something </w:delText>
        </w:r>
        <w:r w:rsidR="009E2C05" w:rsidDel="00186255">
          <w:delText xml:space="preserve">with which </w:delText>
        </w:r>
        <w:r w:rsidR="001D1ABC" w:rsidDel="00186255">
          <w:delText>you can</w:delText>
        </w:r>
        <w:r w:rsidR="009E2C05" w:rsidDel="00186255">
          <w:delText xml:space="preserve"> carry water into the field</w:delText>
        </w:r>
        <w:r w:rsidR="001D1ABC" w:rsidDel="00186255">
          <w:delText xml:space="preserve"> (e.g. a Nalgene bottle).</w:delText>
        </w:r>
      </w:del>
    </w:p>
    <w:p w:rsidR="001D1ABC" w:rsidRDefault="001D1ABC" w:rsidP="001D1ABC">
      <w:pPr>
        <w:pStyle w:val="ListParagraph"/>
        <w:numPr>
          <w:ilvl w:val="0"/>
          <w:numId w:val="1"/>
          <w:numberingChange w:id="32" w:author="Jim  Leebens-Mack" w:date="2011-04-07T19:26:00Z" w:original=""/>
        </w:numPr>
      </w:pPr>
      <w:r>
        <w:t xml:space="preserve">We will likely encounter </w:t>
      </w:r>
      <w:ins w:id="33" w:author="Michael McKain" w:date="2011-04-07T20:40:00Z">
        <w:r w:rsidR="00B07C64">
          <w:t>p</w:t>
        </w:r>
      </w:ins>
      <w:del w:id="34" w:author="Michael McKain" w:date="2011-04-07T20:40:00Z">
        <w:r w:rsidDel="00B07C64">
          <w:delText>P</w:delText>
        </w:r>
      </w:del>
      <w:r>
        <w:t xml:space="preserve">oison ivy.  If you are allergic to poison ivy, you may want to look into purchasing </w:t>
      </w:r>
      <w:r w:rsidR="002D6F36">
        <w:t>Tecnu or a similar post-exposure treatment.</w:t>
      </w:r>
    </w:p>
    <w:p w:rsidR="00755C37" w:rsidRDefault="00755C37" w:rsidP="001D1ABC">
      <w:pPr>
        <w:pStyle w:val="ListParagraph"/>
        <w:numPr>
          <w:ilvl w:val="0"/>
          <w:numId w:val="1"/>
          <w:numberingChange w:id="35" w:author="Jim  Leebens-Mack" w:date="2011-04-07T19:26:00Z" w:original=""/>
        </w:numPr>
      </w:pPr>
      <w:r>
        <w:t>If you have a pair of pruners or a handheld spade, please bring them along.  We have a limited number of cutting and digging implements.</w:t>
      </w:r>
    </w:p>
    <w:p w:rsidR="00000000" w:rsidRDefault="002D6F36">
      <w:pPr>
        <w:pStyle w:val="ListParagraph"/>
        <w:numPr>
          <w:numberingChange w:id="36" w:author="Jim  Leebens-Mack" w:date="2011-04-07T19:26:00Z" w:original=""/>
        </w:numPr>
        <w:pPrChange w:id="37" w:author="Jim  Leebens-Mack" w:date="2011-04-07T19:31:00Z">
          <w:pPr>
            <w:pStyle w:val="ListParagraph"/>
            <w:ind w:left="0"/>
          </w:pPr>
        </w:pPrChange>
      </w:pPr>
      <w:del w:id="38" w:author="Jim  Leebens-Mack" w:date="2011-04-07T19:31:00Z">
        <w:r w:rsidDel="00186255">
          <w:delText>Please bring a lunch.  We will provide coolers.</w:delText>
        </w:r>
      </w:del>
      <w:bookmarkStart w:id="39" w:name="_GoBack"/>
      <w:bookmarkEnd w:id="39"/>
    </w:p>
    <w:sectPr w:rsidR="00000000" w:rsidSect="000718EB">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E66C5F"/>
    <w:multiLevelType w:val="hybridMultilevel"/>
    <w:tmpl w:val="C7D48D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534F5062"/>
    <w:multiLevelType w:val="hybridMultilevel"/>
    <w:tmpl w:val="087E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trackRevisions/>
  <w:doNotTrackMoves/>
  <w:defaultTabStop w:val="720"/>
  <w:characterSpacingControl w:val="doNotCompress"/>
  <w:compat/>
  <w:rsids>
    <w:rsidRoot w:val="001D1ABC"/>
    <w:rsid w:val="000718EB"/>
    <w:rsid w:val="00186255"/>
    <w:rsid w:val="001D1ABC"/>
    <w:rsid w:val="002D6F36"/>
    <w:rsid w:val="00354F17"/>
    <w:rsid w:val="00512000"/>
    <w:rsid w:val="006E5F0E"/>
    <w:rsid w:val="00755C37"/>
    <w:rsid w:val="00851F33"/>
    <w:rsid w:val="00965E2F"/>
    <w:rsid w:val="009E2C05"/>
    <w:rsid w:val="00B07C64"/>
    <w:rsid w:val="00C83F2A"/>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18EB"/>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1D1ABC"/>
    <w:pPr>
      <w:ind w:left="720"/>
      <w:contextualSpacing/>
    </w:pPr>
  </w:style>
  <w:style w:type="character" w:styleId="Hyperlink">
    <w:name w:val="Hyperlink"/>
    <w:basedOn w:val="DefaultParagraphFont"/>
    <w:uiPriority w:val="99"/>
    <w:unhideWhenUsed/>
    <w:rsid w:val="00354F17"/>
    <w:rPr>
      <w:color w:val="0000FF" w:themeColor="hyperlink"/>
      <w:u w:val="single"/>
    </w:rPr>
  </w:style>
  <w:style w:type="paragraph" w:styleId="BalloonText">
    <w:name w:val="Balloon Text"/>
    <w:basedOn w:val="Normal"/>
    <w:link w:val="BalloonTextChar"/>
    <w:uiPriority w:val="99"/>
    <w:semiHidden/>
    <w:unhideWhenUsed/>
    <w:rsid w:val="00186255"/>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186255"/>
    <w:rPr>
      <w:rFonts w:ascii="Lucida Grande" w:hAnsi="Lucida Grande"/>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1ABC"/>
    <w:pPr>
      <w:ind w:left="720"/>
      <w:contextualSpacing/>
    </w:pPr>
  </w:style>
  <w:style w:type="character" w:styleId="Hyperlink">
    <w:name w:val="Hyperlink"/>
    <w:basedOn w:val="DefaultParagraphFont"/>
    <w:uiPriority w:val="99"/>
    <w:unhideWhenUsed/>
    <w:rsid w:val="00354F17"/>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fs.usda.gov/Internet/FSE_DOCUMENTS/stelprdb5130744.pdf" TargetMode="External"/><Relationship Id="rId6" Type="http://schemas.openxmlformats.org/officeDocument/2006/relationships/hyperlink" Target="http://www.eregulations.com/georgia/hunting/wma-unlawful-activities/" TargetMode="External"/><Relationship Id="rId7" Type="http://schemas.openxmlformats.org/officeDocument/2006/relationships/fontTable" Target="fontTable.xml"/><Relationship Id="rId8" Type="http://schemas.openxmlformats.org/officeDocument/2006/relationships/theme" Target="theme/theme1.xml"/><Relationship Id="rId9"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586</Words>
  <Characters>3343</Characters>
  <Application>Microsoft Macintosh Word</Application>
  <DocSecurity>0</DocSecurity>
  <Lines>27</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Michael McKain</cp:lastModifiedBy>
  <cp:revision>2</cp:revision>
  <dcterms:created xsi:type="dcterms:W3CDTF">2011-04-08T00:40:00Z</dcterms:created>
  <dcterms:modified xsi:type="dcterms:W3CDTF">2011-04-08T00:40:00Z</dcterms:modified>
</cp:coreProperties>
</file>